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B19" w:rsidRDefault="00252B19">
      <w:r>
        <w:t xml:space="preserve"> (Rectangle Class) </w:t>
      </w:r>
    </w:p>
    <w:p w:rsidR="005E00AD" w:rsidRDefault="00BE1890" w:rsidP="00252B19">
      <w:pPr>
        <w:pStyle w:val="ListParagraph"/>
        <w:numPr>
          <w:ilvl w:val="0"/>
          <w:numId w:val="1"/>
        </w:numPr>
      </w:pPr>
      <w:ins w:id="0" w:author="A. K." w:date="2015-12-06T21:58:00Z">
        <w:del w:id="1" w:author="Adnan Khan" w:date="2016-12-12T13:16:00Z">
          <w:r w:rsidDel="00397C34">
            <w:delText>C</w:delText>
          </w:r>
        </w:del>
      </w:ins>
      <w:r w:rsidR="00252B19">
        <w:t>In a header file, creat</w:t>
      </w:r>
      <w:bookmarkStart w:id="2" w:name="_GoBack"/>
      <w:bookmarkEnd w:id="2"/>
      <w:r w:rsidR="00252B19">
        <w:t xml:space="preserve">e a class Rectangle with </w:t>
      </w:r>
      <w:r w:rsidR="001B767C">
        <w:t xml:space="preserve">2 </w:t>
      </w:r>
      <w:r w:rsidR="00B62C55">
        <w:t xml:space="preserve">private </w:t>
      </w:r>
      <w:r w:rsidR="00F05C3D">
        <w:t xml:space="preserve">floating </w:t>
      </w:r>
      <w:r w:rsidR="001B767C">
        <w:t>data members:</w:t>
      </w:r>
      <w:r w:rsidR="00252B19">
        <w:t xml:space="preserve"> length and width</w:t>
      </w:r>
      <w:r w:rsidR="001B767C">
        <w:t>.</w:t>
      </w:r>
      <w:r w:rsidR="00252B19">
        <w:t xml:space="preserve"> </w:t>
      </w:r>
    </w:p>
    <w:p w:rsidR="00252B19" w:rsidRDefault="00C21CC9" w:rsidP="00252B19">
      <w:pPr>
        <w:pStyle w:val="ListParagraph"/>
        <w:numPr>
          <w:ilvl w:val="0"/>
          <w:numId w:val="1"/>
        </w:numPr>
      </w:pPr>
      <w:r>
        <w:t>U</w:t>
      </w:r>
      <w:r w:rsidR="00252B19">
        <w:t>se constructor</w:t>
      </w:r>
      <w:r>
        <w:t xml:space="preserve"> that takes two parameters and uses them to initialize the </w:t>
      </w:r>
      <w:r w:rsidR="001B767C">
        <w:t>data members</w:t>
      </w:r>
      <w:r w:rsidR="00252B19">
        <w:t xml:space="preserve">. </w:t>
      </w:r>
    </w:p>
    <w:p w:rsidR="00F05C3D" w:rsidRDefault="00252B19" w:rsidP="00252B19">
      <w:pPr>
        <w:pStyle w:val="ListParagraph"/>
        <w:numPr>
          <w:ilvl w:val="0"/>
          <w:numId w:val="1"/>
        </w:numPr>
      </w:pPr>
      <w:r>
        <w:t xml:space="preserve">Also, provide set and get functions for the length and width attributes. </w:t>
      </w:r>
    </w:p>
    <w:p w:rsidR="00252B19" w:rsidRDefault="00252B19" w:rsidP="00BE1890">
      <w:pPr>
        <w:pStyle w:val="ListParagraph"/>
        <w:ind w:left="360"/>
      </w:pPr>
      <w:r>
        <w:t xml:space="preserve">The set function should verify that </w:t>
      </w:r>
      <w:r w:rsidR="001B767C">
        <w:t>the</w:t>
      </w:r>
      <w:r>
        <w:t xml:space="preserve"> </w:t>
      </w:r>
      <w:r w:rsidR="001B767C">
        <w:t>parameter</w:t>
      </w:r>
      <w:r>
        <w:t xml:space="preserve"> </w:t>
      </w:r>
      <w:r w:rsidR="001B767C">
        <w:t xml:space="preserve">is </w:t>
      </w:r>
      <w:r>
        <w:t>larger than 0.0 and less than 20.0.</w:t>
      </w:r>
      <w:r w:rsidR="00F05C3D">
        <w:t xml:space="preserve"> If </w:t>
      </w:r>
      <w:r w:rsidR="001B767C">
        <w:t>value is</w:t>
      </w:r>
      <w:r w:rsidR="00F05C3D">
        <w:t xml:space="preserve"> verified, then set functions </w:t>
      </w:r>
      <w:r w:rsidR="001B767C">
        <w:t xml:space="preserve">assigns the value to data member and </w:t>
      </w:r>
      <w:r w:rsidR="00F05C3D">
        <w:t xml:space="preserve">return </w:t>
      </w:r>
      <w:r w:rsidR="00F05C3D" w:rsidRPr="00BE1890">
        <w:rPr>
          <w:i/>
        </w:rPr>
        <w:t>true</w:t>
      </w:r>
      <w:r w:rsidR="00F05C3D">
        <w:t>.</w:t>
      </w:r>
      <w:r w:rsidR="001B767C">
        <w:t xml:space="preserve"> Otherwise, returns false.</w:t>
      </w:r>
    </w:p>
    <w:p w:rsidR="00252B19" w:rsidRDefault="00252B19" w:rsidP="00252B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In a </w:t>
      </w:r>
      <w:r w:rsidRPr="00F2649B">
        <w:rPr>
          <w:i/>
        </w:rPr>
        <w:t>separate</w:t>
      </w:r>
      <w:r>
        <w:t xml:space="preserve"> file, w</w:t>
      </w:r>
      <w:r w:rsidRPr="00D51CD5">
        <w:t xml:space="preserve">rite a test </w:t>
      </w:r>
      <w:r>
        <w:t xml:space="preserve">program </w:t>
      </w:r>
      <w:r w:rsidRPr="00D51CD5">
        <w:t>(containin</w:t>
      </w:r>
      <w:r>
        <w:t xml:space="preserve">g main method) that </w:t>
      </w:r>
    </w:p>
    <w:p w:rsidR="00252B19" w:rsidRDefault="00252B19" w:rsidP="00252B1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c</w:t>
      </w:r>
      <w:r w:rsidRPr="00D51CD5">
        <w:t>reate</w:t>
      </w:r>
      <w:r>
        <w:t>s two Rectangle</w:t>
      </w:r>
      <w:r w:rsidRPr="00D51CD5">
        <w:t xml:space="preserve"> objects</w:t>
      </w:r>
      <w:r>
        <w:t xml:space="preserve"> with different </w:t>
      </w:r>
      <w:r w:rsidR="001B767C">
        <w:t>values for data members</w:t>
      </w:r>
      <w:r w:rsidRPr="00D51CD5">
        <w:t xml:space="preserve"> </w:t>
      </w:r>
    </w:p>
    <w:p w:rsidR="00252B19" w:rsidRPr="00D51CD5" w:rsidRDefault="00252B19" w:rsidP="00252B1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print the attributes </w:t>
      </w:r>
      <w:r w:rsidR="002D6E91">
        <w:t xml:space="preserve">(i.e. data members) </w:t>
      </w:r>
      <w:r>
        <w:t xml:space="preserve">of first object </w:t>
      </w:r>
    </w:p>
    <w:p w:rsidR="00252B19" w:rsidRDefault="00252B19" w:rsidP="00252B19">
      <w:pPr>
        <w:pStyle w:val="ListParagraph"/>
        <w:ind w:left="360"/>
      </w:pPr>
    </w:p>
    <w:sectPr w:rsidR="00252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6ED7"/>
    <w:multiLevelType w:val="hybridMultilevel"/>
    <w:tmpl w:val="B27CC85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A292C"/>
    <w:multiLevelType w:val="hybridMultilevel"/>
    <w:tmpl w:val="608EBE2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nan Khan">
    <w15:presenceInfo w15:providerId="AD" w15:userId="S-1-5-21-2847350502-2986409175-3241821752-100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19"/>
    <w:rsid w:val="001B767C"/>
    <w:rsid w:val="00252B19"/>
    <w:rsid w:val="002D6E91"/>
    <w:rsid w:val="00397C34"/>
    <w:rsid w:val="005E00AD"/>
    <w:rsid w:val="008866CA"/>
    <w:rsid w:val="009637EA"/>
    <w:rsid w:val="00B62C55"/>
    <w:rsid w:val="00BE1890"/>
    <w:rsid w:val="00C21CC9"/>
    <w:rsid w:val="00E33155"/>
    <w:rsid w:val="00F0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76403-0FF2-422E-9C68-AE86634F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 Khan</cp:lastModifiedBy>
  <cp:revision>10</cp:revision>
  <dcterms:created xsi:type="dcterms:W3CDTF">2014-03-04T02:17:00Z</dcterms:created>
  <dcterms:modified xsi:type="dcterms:W3CDTF">2016-12-12T18:17:00Z</dcterms:modified>
</cp:coreProperties>
</file>