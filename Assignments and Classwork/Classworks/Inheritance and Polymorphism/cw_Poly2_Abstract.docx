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7C5A" w14:textId="093ED755" w:rsidR="0063187C" w:rsidRDefault="00152784" w:rsidP="0063187C">
      <w:r>
        <w:t>Update the Ship ,  CruiseShip , and  CargoShip  Classes by doing the following:</w:t>
      </w:r>
      <w:ins w:id="0" w:author="adnan" w:date="2021-04-28T11:30:00Z">
        <w:r w:rsidR="00E759D7">
          <w:t xml:space="preserve"> </w:t>
        </w:r>
      </w:ins>
      <w:ins w:id="1" w:author="adnan" w:date="2021-04-28T11:33:00Z">
        <w:r w:rsidR="00E97B88" w:rsidRPr="00737E11">
          <w:rPr>
            <w:sz w:val="18"/>
            <w:szCs w:val="18"/>
          </w:rPr>
          <w:t>(see ships.txt or sol_inherit.txt)</w:t>
        </w:r>
      </w:ins>
    </w:p>
    <w:p w14:paraId="6B125678" w14:textId="77777777" w:rsidR="00152784" w:rsidRDefault="0063187C" w:rsidP="00152784">
      <w:pPr>
        <w:pStyle w:val="ListParagraph"/>
        <w:numPr>
          <w:ilvl w:val="0"/>
          <w:numId w:val="1"/>
        </w:numPr>
      </w:pPr>
      <w:proofErr w:type="gramStart"/>
      <w:r>
        <w:t>Ship  class</w:t>
      </w:r>
      <w:proofErr w:type="gramEnd"/>
      <w:r w:rsidR="00152784">
        <w:t xml:space="preserve">: </w:t>
      </w:r>
      <w:r>
        <w:t xml:space="preserve"> </w:t>
      </w:r>
    </w:p>
    <w:p w14:paraId="398C2843" w14:textId="77777777" w:rsidR="00152784" w:rsidRDefault="00152784" w:rsidP="00152784">
      <w:pPr>
        <w:pStyle w:val="ListParagraph"/>
        <w:ind w:left="360"/>
      </w:pPr>
      <w:r>
        <w:t xml:space="preserve">*Make both data members private. </w:t>
      </w:r>
    </w:p>
    <w:p w14:paraId="50F1771E" w14:textId="77777777" w:rsidR="00152784" w:rsidRDefault="008362F2" w:rsidP="00152784">
      <w:pPr>
        <w:pStyle w:val="ListParagraph"/>
        <w:ind w:left="360"/>
      </w:pPr>
      <w:r>
        <w:t xml:space="preserve">* </w:t>
      </w:r>
      <w:r w:rsidR="00F50CE5">
        <w:t xml:space="preserve">Provide </w:t>
      </w:r>
      <w:r>
        <w:t xml:space="preserve">public </w:t>
      </w:r>
      <w:r w:rsidRPr="00D51CD5">
        <w:rPr>
          <w:i/>
          <w:iCs/>
        </w:rPr>
        <w:t xml:space="preserve">get </w:t>
      </w:r>
      <w:r w:rsidRPr="00D51CD5">
        <w:t>function</w:t>
      </w:r>
      <w:r w:rsidR="00F50CE5">
        <w:t>s</w:t>
      </w:r>
      <w:r w:rsidRPr="00D51CD5">
        <w:t xml:space="preserve"> for each data member</w:t>
      </w:r>
      <w:r>
        <w:t xml:space="preserve"> </w:t>
      </w:r>
    </w:p>
    <w:p w14:paraId="5A739F80" w14:textId="77777777" w:rsidR="0063187C" w:rsidRDefault="00152784" w:rsidP="00152784">
      <w:pPr>
        <w:pStyle w:val="ListParagraph"/>
        <w:ind w:left="360"/>
      </w:pPr>
      <w:r>
        <w:t xml:space="preserve">* </w:t>
      </w:r>
      <w:r w:rsidR="0063187C">
        <w:t xml:space="preserve">p r i n </w:t>
      </w:r>
      <w:proofErr w:type="gramStart"/>
      <w:r w:rsidR="0063187C">
        <w:t>t  function</w:t>
      </w:r>
      <w:proofErr w:type="gramEnd"/>
      <w:r>
        <w:t xml:space="preserve"> should be pure virtual</w:t>
      </w:r>
    </w:p>
    <w:p w14:paraId="20BAD708" w14:textId="77777777" w:rsidR="00B13C38" w:rsidRDefault="00B13C38" w:rsidP="0063187C"/>
    <w:p w14:paraId="3AD8061A" w14:textId="77777777" w:rsidR="0063187C" w:rsidRDefault="00687A78" w:rsidP="0063187C">
      <w:r w:rsidRPr="00687A78">
        <w:rPr>
          <w:b/>
        </w:rPr>
        <w:t>b)</w:t>
      </w:r>
      <w:r>
        <w:t xml:space="preserve"> </w:t>
      </w:r>
      <w:proofErr w:type="gramStart"/>
      <w:r w:rsidR="00B13C38">
        <w:t>Cr</w:t>
      </w:r>
      <w:r w:rsidR="0063187C">
        <w:t>uiseShip  class</w:t>
      </w:r>
      <w:proofErr w:type="gramEnd"/>
      <w:r w:rsidR="00152784">
        <w:t>:</w:t>
      </w:r>
      <w:r w:rsidR="0063187C">
        <w:t xml:space="preserve"> </w:t>
      </w:r>
    </w:p>
    <w:p w14:paraId="0C6EF621" w14:textId="77777777" w:rsidR="0063187C" w:rsidRDefault="00152784" w:rsidP="0063187C">
      <w:r>
        <w:t xml:space="preserve">* The </w:t>
      </w:r>
      <w:proofErr w:type="gramStart"/>
      <w:r>
        <w:t>overridden</w:t>
      </w:r>
      <w:r w:rsidR="0063187C">
        <w:t xml:space="preserve">  p</w:t>
      </w:r>
      <w:proofErr w:type="gramEnd"/>
      <w:r w:rsidR="0063187C">
        <w:t xml:space="preserve"> r i n t   function </w:t>
      </w:r>
      <w:r>
        <w:t xml:space="preserve">should </w:t>
      </w:r>
      <w:r w:rsidRPr="00152784">
        <w:rPr>
          <w:b/>
        </w:rPr>
        <w:t>not</w:t>
      </w:r>
      <w:r>
        <w:t xml:space="preserve"> call the base class’s print function.</w:t>
      </w:r>
      <w:r w:rsidR="0063187C">
        <w:t xml:space="preserve"> </w:t>
      </w:r>
      <w:r>
        <w:t>However, it</w:t>
      </w:r>
    </w:p>
    <w:p w14:paraId="17E50BEF" w14:textId="77777777" w:rsidR="00FF3B4E" w:rsidRDefault="0063187C" w:rsidP="0063187C">
      <w:r>
        <w:t>shou</w:t>
      </w:r>
      <w:r w:rsidR="00FF3B4E">
        <w:t xml:space="preserve">ld display </w:t>
      </w:r>
      <w:proofErr w:type="gramStart"/>
      <w:r w:rsidR="00FF3B4E">
        <w:t>the  ship’</w:t>
      </w:r>
      <w:r>
        <w:t>s</w:t>
      </w:r>
      <w:proofErr w:type="gramEnd"/>
      <w:r>
        <w:t xml:space="preserve"> name</w:t>
      </w:r>
      <w:r w:rsidR="00B13C38">
        <w:t>, year</w:t>
      </w:r>
      <w:r>
        <w:t xml:space="preserve"> and  the</w:t>
      </w:r>
      <w:r w:rsidR="00152784">
        <w:t xml:space="preserve"> </w:t>
      </w:r>
      <w:r>
        <w:t>maximum number of passengers.</w:t>
      </w:r>
      <w:r w:rsidR="00B13C38">
        <w:t xml:space="preserve"> </w:t>
      </w:r>
    </w:p>
    <w:p w14:paraId="49078F4A" w14:textId="77777777" w:rsidR="00152784" w:rsidRDefault="00152784" w:rsidP="0063187C"/>
    <w:p w14:paraId="4210DDF4" w14:textId="77777777" w:rsidR="00527610" w:rsidRDefault="00687A78" w:rsidP="00152784">
      <w:r w:rsidRPr="00687A78">
        <w:rPr>
          <w:b/>
        </w:rPr>
        <w:t>c)</w:t>
      </w:r>
      <w:r>
        <w:t xml:space="preserve"> </w:t>
      </w:r>
      <w:proofErr w:type="gramStart"/>
      <w:r w:rsidR="00FF3B4E">
        <w:t>Car</w:t>
      </w:r>
      <w:r w:rsidR="0063187C">
        <w:t>goShip  class</w:t>
      </w:r>
      <w:proofErr w:type="gramEnd"/>
      <w:r w:rsidR="00152784">
        <w:t>:</w:t>
      </w:r>
      <w:r w:rsidR="0063187C">
        <w:t xml:space="preserve"> </w:t>
      </w:r>
    </w:p>
    <w:p w14:paraId="1C1FABD7" w14:textId="77777777" w:rsidR="00152784" w:rsidRDefault="00152784" w:rsidP="00152784">
      <w:r>
        <w:t xml:space="preserve">* The </w:t>
      </w:r>
      <w:proofErr w:type="gramStart"/>
      <w:r>
        <w:t>overridden  p</w:t>
      </w:r>
      <w:proofErr w:type="gramEnd"/>
      <w:r>
        <w:t xml:space="preserve"> r i n t   function should </w:t>
      </w:r>
      <w:r w:rsidRPr="00152784">
        <w:rPr>
          <w:b/>
        </w:rPr>
        <w:t>not</w:t>
      </w:r>
      <w:r>
        <w:t xml:space="preserve"> call the base class’s print function. However, it</w:t>
      </w:r>
    </w:p>
    <w:p w14:paraId="0610148D" w14:textId="77777777" w:rsidR="007429D1" w:rsidRDefault="00152784" w:rsidP="00152784">
      <w:r>
        <w:t xml:space="preserve">should display </w:t>
      </w:r>
      <w:proofErr w:type="gramStart"/>
      <w:r>
        <w:t>the  ship’s</w:t>
      </w:r>
      <w:proofErr w:type="gramEnd"/>
      <w:r>
        <w:t xml:space="preserve"> name, year and  the ship s cargo capacity.</w:t>
      </w:r>
    </w:p>
    <w:p w14:paraId="31F1169A" w14:textId="77777777" w:rsidR="007429D1" w:rsidRDefault="007429D1" w:rsidP="007429D1"/>
    <w:p w14:paraId="08FCE053" w14:textId="77777777" w:rsidR="007429D1" w:rsidDel="00F3293E" w:rsidRDefault="00687A78">
      <w:pPr>
        <w:rPr>
          <w:del w:id="2" w:author="akhan" w:date="2019-11-13T11:47:00Z"/>
        </w:rPr>
      </w:pPr>
      <w:r w:rsidRPr="00687A78">
        <w:rPr>
          <w:b/>
        </w:rPr>
        <w:t>d)</w:t>
      </w:r>
      <w:r>
        <w:t xml:space="preserve"> </w:t>
      </w:r>
      <w:ins w:id="3" w:author="akhan" w:date="2019-11-18T11:30:00Z">
        <w:r w:rsidR="00383571">
          <w:t xml:space="preserve">Demonstrate </w:t>
        </w:r>
        <w:r w:rsidR="00855E43">
          <w:t>clas</w:t>
        </w:r>
        <w:r w:rsidR="00383571">
          <w:t>ses in a program (having main</w:t>
        </w:r>
        <w:r w:rsidR="00855E43">
          <w:t xml:space="preserve">). </w:t>
        </w:r>
      </w:ins>
      <w:del w:id="4" w:author="akhan" w:date="2019-11-13T11:46:00Z">
        <w:r w:rsidR="007429D1" w:rsidDel="00F3293E">
          <w:delText>Demonstrate the classes in a program that has an array of Ship pointers.</w:delText>
        </w:r>
      </w:del>
      <w:del w:id="5" w:author="akhan" w:date="2019-11-13T11:47:00Z">
        <w:r w:rsidR="007429D1" w:rsidDel="00F3293E">
          <w:delText xml:space="preserve"> The array</w:delText>
        </w:r>
      </w:del>
    </w:p>
    <w:p w14:paraId="6836837A" w14:textId="77777777" w:rsidR="007429D1" w:rsidRDefault="007429D1" w:rsidP="00855E43">
      <w:pPr>
        <w:rPr>
          <w:ins w:id="6" w:author="akhan" w:date="2019-11-13T11:47:00Z"/>
        </w:rPr>
      </w:pPr>
      <w:del w:id="7" w:author="akhan" w:date="2019-11-13T11:47:00Z">
        <w:r w:rsidDel="00F3293E">
          <w:delText xml:space="preserve">elements should be initialized with the addresses of </w:delText>
        </w:r>
      </w:del>
      <w:del w:id="8" w:author="akhan" w:date="2019-11-13T10:42:00Z">
        <w:r w:rsidDel="00560C38">
          <w:delText xml:space="preserve">dynamically allocated </w:delText>
        </w:r>
      </w:del>
      <w:del w:id="9" w:author="akhan" w:date="2019-11-13T11:47:00Z">
        <w:r w:rsidDel="00F3293E">
          <w:delText>CruiseShip and CargoShip objects.</w:delText>
        </w:r>
      </w:del>
      <w:del w:id="10" w:author="akhan" w:date="2019-11-18T11:30:00Z">
        <w:r w:rsidDel="00855E43">
          <w:delText xml:space="preserve">  </w:delText>
        </w:r>
      </w:del>
      <w:r>
        <w:t xml:space="preserve">The program should </w:t>
      </w:r>
      <w:del w:id="11" w:author="akhan" w:date="2019-11-18T11:29:00Z">
        <w:r w:rsidDel="00855E43">
          <w:delText>then step through the array, calling</w:delText>
        </w:r>
        <w:r w:rsidR="00282FCC" w:rsidDel="00855E43">
          <w:delText xml:space="preserve"> </w:delText>
        </w:r>
        <w:r w:rsidDel="00855E43">
          <w:delText>each object s print function.</w:delText>
        </w:r>
      </w:del>
      <w:ins w:id="12" w:author="akhan" w:date="2019-11-18T11:29:00Z">
        <w:r w:rsidR="00383571">
          <w:t xml:space="preserve">do </w:t>
        </w:r>
        <w:r w:rsidR="00855E43">
          <w:t>following:</w:t>
        </w:r>
      </w:ins>
      <w:ins w:id="13" w:author="akhan" w:date="2019-11-18T11:35:00Z">
        <w:r w:rsidR="00383571">
          <w:t xml:space="preserve"> (Ref: Fig 12.17)</w:t>
        </w:r>
      </w:ins>
    </w:p>
    <w:p w14:paraId="0E5EC96C" w14:textId="77777777" w:rsidR="00F3293E" w:rsidRDefault="00F3293E" w:rsidP="00F3293E">
      <w:pPr>
        <w:pStyle w:val="ListParagraph"/>
        <w:numPr>
          <w:ilvl w:val="1"/>
          <w:numId w:val="2"/>
        </w:numPr>
        <w:spacing w:after="0" w:line="240" w:lineRule="auto"/>
        <w:rPr>
          <w:ins w:id="14" w:author="akhan" w:date="2019-11-13T11:47:00Z"/>
        </w:rPr>
      </w:pPr>
      <w:ins w:id="15" w:author="akhan" w:date="2019-11-13T11:47:00Z">
        <w:r>
          <w:t xml:space="preserve">Write a function named </w:t>
        </w:r>
        <w:r>
          <w:rPr>
            <w:i/>
          </w:rPr>
          <w:t>printShip</w:t>
        </w:r>
        <w:r w:rsidRPr="00B74604" w:rsidDel="00CB5840">
          <w:rPr>
            <w:i/>
          </w:rPr>
          <w:t xml:space="preserve"> </w:t>
        </w:r>
        <w:r>
          <w:t>whose</w:t>
        </w:r>
        <w:r w:rsidRPr="00B74604">
          <w:t xml:space="preserve"> only parameter</w:t>
        </w:r>
        <w:r>
          <w:t xml:space="preserve"> is</w:t>
        </w:r>
        <w:r w:rsidRPr="00B74604">
          <w:t xml:space="preserve"> a</w:t>
        </w:r>
        <w:r w:rsidRPr="002125CE">
          <w:t xml:space="preserve"> </w:t>
        </w:r>
        <w:r>
          <w:t>Ship</w:t>
        </w:r>
        <w:r w:rsidRPr="00B74604">
          <w:t xml:space="preserve"> pointer</w:t>
        </w:r>
        <w:r>
          <w:t xml:space="preserve">. </w:t>
        </w:r>
      </w:ins>
    </w:p>
    <w:p w14:paraId="6561EF80" w14:textId="77777777" w:rsidR="00F3293E" w:rsidRDefault="00F3293E" w:rsidP="00F3293E">
      <w:pPr>
        <w:pStyle w:val="ListParagraph"/>
        <w:numPr>
          <w:ilvl w:val="1"/>
          <w:numId w:val="2"/>
        </w:numPr>
        <w:spacing w:after="0" w:line="240" w:lineRule="auto"/>
        <w:rPr>
          <w:ins w:id="16" w:author="akhan" w:date="2019-11-13T11:47:00Z"/>
        </w:rPr>
      </w:pPr>
      <w:ins w:id="17" w:author="akhan" w:date="2019-11-13T11:47:00Z">
        <w:r>
          <w:t xml:space="preserve">Function </w:t>
        </w:r>
      </w:ins>
      <w:ins w:id="18" w:author="akhan" w:date="2019-11-18T11:28:00Z">
        <w:r w:rsidR="00855E43">
          <w:rPr>
            <w:i/>
          </w:rPr>
          <w:t>printShip</w:t>
        </w:r>
      </w:ins>
      <w:ins w:id="19" w:author="akhan" w:date="2019-11-13T11:47:00Z">
        <w:r w:rsidR="00855E43">
          <w:t xml:space="preserve"> should use the Ship</w:t>
        </w:r>
        <w:r w:rsidRPr="00B74604">
          <w:t xml:space="preserve"> pointer</w:t>
        </w:r>
        <w:r>
          <w:t xml:space="preserve"> to invoke </w:t>
        </w:r>
      </w:ins>
      <w:ins w:id="20" w:author="akhan" w:date="2019-11-18T11:28:00Z">
        <w:r w:rsidR="00855E43" w:rsidRPr="00855E43">
          <w:rPr>
            <w:rPrChange w:id="21" w:author="akhan" w:date="2019-11-18T11:28:00Z">
              <w:rPr>
                <w:i/>
              </w:rPr>
            </w:rPrChange>
          </w:rPr>
          <w:t>the</w:t>
        </w:r>
      </w:ins>
      <w:ins w:id="22" w:author="akhan" w:date="2019-11-13T11:47:00Z">
        <w:r>
          <w:t xml:space="preserve"> </w:t>
        </w:r>
        <w:r w:rsidRPr="00FC7356">
          <w:rPr>
            <w:i/>
          </w:rPr>
          <w:t>print</w:t>
        </w:r>
        <w:r>
          <w:t xml:space="preserve"> function. </w:t>
        </w:r>
      </w:ins>
    </w:p>
    <w:p w14:paraId="792DF556" w14:textId="77777777" w:rsidR="00F3293E" w:rsidRDefault="00F3293E" w:rsidP="00F3293E">
      <w:pPr>
        <w:pStyle w:val="ListParagraph"/>
        <w:numPr>
          <w:ilvl w:val="1"/>
          <w:numId w:val="2"/>
        </w:numPr>
        <w:spacing w:after="0" w:line="240" w:lineRule="auto"/>
        <w:rPr>
          <w:ins w:id="23" w:author="akhan" w:date="2019-11-13T11:47:00Z"/>
        </w:rPr>
      </w:pPr>
      <w:ins w:id="24" w:author="akhan" w:date="2019-11-13T11:47:00Z">
        <w:r>
          <w:t xml:space="preserve">In </w:t>
        </w:r>
        <w:proofErr w:type="gramStart"/>
        <w:r w:rsidRPr="00294DA2">
          <w:rPr>
            <w:i/>
          </w:rPr>
          <w:t>main(</w:t>
        </w:r>
        <w:proofErr w:type="gramEnd"/>
        <w:r w:rsidRPr="00294DA2">
          <w:rPr>
            <w:i/>
          </w:rPr>
          <w:t>)</w:t>
        </w:r>
        <w:r w:rsidR="00855E43">
          <w:t xml:space="preserve">: </w:t>
        </w:r>
      </w:ins>
      <w:ins w:id="25" w:author="akhan" w:date="2019-11-18T11:30:00Z">
        <w:r w:rsidR="00855E43">
          <w:t>declare an object of CruiseShip and CargoShip.</w:t>
        </w:r>
      </w:ins>
      <w:ins w:id="26" w:author="akhan" w:date="2019-11-13T11:47:00Z">
        <w:r>
          <w:t xml:space="preserve"> </w:t>
        </w:r>
      </w:ins>
    </w:p>
    <w:p w14:paraId="7329DD66" w14:textId="77777777" w:rsidR="00F3293E" w:rsidRDefault="00F3293E" w:rsidP="00F3293E">
      <w:pPr>
        <w:pStyle w:val="ListParagraph"/>
        <w:numPr>
          <w:ilvl w:val="1"/>
          <w:numId w:val="2"/>
        </w:numPr>
        <w:spacing w:after="0" w:line="240" w:lineRule="auto"/>
        <w:rPr>
          <w:ins w:id="27" w:author="akhan" w:date="2019-11-18T11:33:00Z"/>
        </w:rPr>
      </w:pPr>
      <w:ins w:id="28" w:author="akhan" w:date="2019-11-13T11:47:00Z">
        <w:r>
          <w:t xml:space="preserve">From </w:t>
        </w:r>
        <w:proofErr w:type="gramStart"/>
        <w:r w:rsidRPr="00294DA2">
          <w:rPr>
            <w:i/>
          </w:rPr>
          <w:t>main(</w:t>
        </w:r>
        <w:proofErr w:type="gramEnd"/>
        <w:r w:rsidRPr="00294DA2">
          <w:rPr>
            <w:i/>
          </w:rPr>
          <w:t>)</w:t>
        </w:r>
        <w:r>
          <w:rPr>
            <w:i/>
          </w:rPr>
          <w:t xml:space="preserve">, </w:t>
        </w:r>
        <w:r w:rsidRPr="002217C9">
          <w:t>call the function</w:t>
        </w:r>
        <w:r>
          <w:t xml:space="preserve"> </w:t>
        </w:r>
      </w:ins>
      <w:ins w:id="29" w:author="akhan" w:date="2019-11-18T11:31:00Z">
        <w:r w:rsidR="00855E43">
          <w:rPr>
            <w:i/>
          </w:rPr>
          <w:t>printShip</w:t>
        </w:r>
      </w:ins>
      <w:ins w:id="30" w:author="akhan" w:date="2019-11-13T11:47:00Z">
        <w:r>
          <w:rPr>
            <w:i/>
          </w:rPr>
          <w:t xml:space="preserve"> </w:t>
        </w:r>
        <w:r>
          <w:t xml:space="preserve">such that it will polymorphically (i.e. using a pointer of the base class) invoke </w:t>
        </w:r>
        <w:r w:rsidRPr="00FC7356">
          <w:rPr>
            <w:i/>
          </w:rPr>
          <w:t>print</w:t>
        </w:r>
        <w:r>
          <w:t xml:space="preserve"> function of the </w:t>
        </w:r>
      </w:ins>
      <w:ins w:id="31" w:author="akhan" w:date="2019-11-18T11:32:00Z">
        <w:r w:rsidR="00855E43">
          <w:t>CruiseShip</w:t>
        </w:r>
      </w:ins>
      <w:ins w:id="32" w:author="akhan" w:date="2019-11-13T11:47:00Z">
        <w:r>
          <w:t xml:space="preserve"> object.</w:t>
        </w:r>
      </w:ins>
    </w:p>
    <w:p w14:paraId="281F8752" w14:textId="77777777" w:rsidR="00855E43" w:rsidRDefault="00855E43" w:rsidP="00855E43">
      <w:pPr>
        <w:pStyle w:val="ListParagraph"/>
        <w:numPr>
          <w:ilvl w:val="1"/>
          <w:numId w:val="2"/>
        </w:numPr>
        <w:spacing w:after="0" w:line="240" w:lineRule="auto"/>
        <w:rPr>
          <w:ins w:id="33" w:author="akhan" w:date="2019-11-18T11:33:00Z"/>
        </w:rPr>
      </w:pPr>
      <w:ins w:id="34" w:author="akhan" w:date="2019-11-18T11:33:00Z">
        <w:r>
          <w:t>C</w:t>
        </w:r>
        <w:r w:rsidRPr="002217C9">
          <w:t>all the function</w:t>
        </w:r>
        <w:r>
          <w:t xml:space="preserve"> </w:t>
        </w:r>
        <w:r>
          <w:rPr>
            <w:i/>
          </w:rPr>
          <w:t xml:space="preserve">printShip </w:t>
        </w:r>
        <w:r w:rsidRPr="00855E43">
          <w:rPr>
            <w:rPrChange w:id="35" w:author="akhan" w:date="2019-11-18T11:33:00Z">
              <w:rPr>
                <w:i/>
              </w:rPr>
            </w:rPrChange>
          </w:rPr>
          <w:t xml:space="preserve">again </w:t>
        </w:r>
        <w:r>
          <w:t xml:space="preserve">such that it will polymorphically (i.e. using a pointer of the base class) invoke </w:t>
        </w:r>
        <w:r w:rsidRPr="00FC7356">
          <w:rPr>
            <w:i/>
          </w:rPr>
          <w:t>print</w:t>
        </w:r>
        <w:r>
          <w:t xml:space="preserve"> function of the CargoShip object.</w:t>
        </w:r>
      </w:ins>
    </w:p>
    <w:p w14:paraId="5C97129A" w14:textId="77777777" w:rsidR="00F3293E" w:rsidRDefault="00F3293E" w:rsidP="00F3293E">
      <w:pPr>
        <w:pStyle w:val="ListParagraph"/>
        <w:ind w:left="0"/>
        <w:rPr>
          <w:ins w:id="36" w:author="akhan" w:date="2019-11-13T11:47:00Z"/>
          <w:b/>
        </w:rPr>
      </w:pPr>
    </w:p>
    <w:p w14:paraId="2AB19888" w14:textId="77777777" w:rsidR="00F3293E" w:rsidRDefault="00F3293E" w:rsidP="00F3293E"/>
    <w:sectPr w:rsidR="00F32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2063"/>
    <w:multiLevelType w:val="hybridMultilevel"/>
    <w:tmpl w:val="545A96A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434AA0"/>
    <w:multiLevelType w:val="hybridMultilevel"/>
    <w:tmpl w:val="314CA536"/>
    <w:lvl w:ilvl="0" w:tplc="98CEC06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nan">
    <w15:presenceInfo w15:providerId="None" w15:userId="adnan"/>
  </w15:person>
  <w15:person w15:author="akhan">
    <w15:presenceInfo w15:providerId="None" w15:userId="ak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7"/>
  <w:proofState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87C"/>
    <w:rsid w:val="00152784"/>
    <w:rsid w:val="00282FCC"/>
    <w:rsid w:val="00383571"/>
    <w:rsid w:val="00560C38"/>
    <w:rsid w:val="0063187C"/>
    <w:rsid w:val="00687A78"/>
    <w:rsid w:val="007429D1"/>
    <w:rsid w:val="008362F2"/>
    <w:rsid w:val="00855E43"/>
    <w:rsid w:val="008866CA"/>
    <w:rsid w:val="00B13C38"/>
    <w:rsid w:val="00BF0171"/>
    <w:rsid w:val="00CD18F0"/>
    <w:rsid w:val="00E33155"/>
    <w:rsid w:val="00E759D7"/>
    <w:rsid w:val="00E97B88"/>
    <w:rsid w:val="00F3293E"/>
    <w:rsid w:val="00F50CE5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C0E8"/>
  <w15:docId w15:val="{79B09910-DCC2-45E3-BE47-DF6BD8CD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Khan</dc:creator>
  <cp:lastModifiedBy>adnan</cp:lastModifiedBy>
  <cp:revision>14</cp:revision>
  <dcterms:created xsi:type="dcterms:W3CDTF">2013-11-11T04:26:00Z</dcterms:created>
  <dcterms:modified xsi:type="dcterms:W3CDTF">2021-04-28T15:33:00Z</dcterms:modified>
</cp:coreProperties>
</file>