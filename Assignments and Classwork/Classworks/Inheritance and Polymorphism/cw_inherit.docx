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7C" w:rsidRDefault="0063187C" w:rsidP="0063187C">
      <w:proofErr w:type="gramStart"/>
      <w:r>
        <w:t>Ship ,</w:t>
      </w:r>
      <w:proofErr w:type="gramEnd"/>
      <w:r>
        <w:t xml:space="preserve">  </w:t>
      </w:r>
      <w:proofErr w:type="spellStart"/>
      <w:r>
        <w:t>CruiseShip</w:t>
      </w:r>
      <w:proofErr w:type="spellEnd"/>
      <w:r>
        <w:t xml:space="preserve"> , and  </w:t>
      </w:r>
      <w:proofErr w:type="spellStart"/>
      <w:r>
        <w:t>CargoShip</w:t>
      </w:r>
      <w:proofErr w:type="spellEnd"/>
      <w:r>
        <w:t xml:space="preserve">  Classes</w:t>
      </w:r>
    </w:p>
    <w:p w:rsidR="0063187C" w:rsidRDefault="00687A78" w:rsidP="0063187C">
      <w:r w:rsidRPr="00687A78">
        <w:rPr>
          <w:b/>
        </w:rPr>
        <w:t>a)</w:t>
      </w:r>
      <w:r>
        <w:t xml:space="preserve">  </w:t>
      </w:r>
      <w:r w:rsidR="0063187C">
        <w:t xml:space="preserve">Design </w:t>
      </w:r>
      <w:proofErr w:type="gramStart"/>
      <w:r w:rsidR="0063187C">
        <w:t>a  Ship</w:t>
      </w:r>
      <w:proofErr w:type="gramEnd"/>
      <w:r w:rsidR="0063187C">
        <w:t xml:space="preserve">  class that has the following members:</w:t>
      </w:r>
    </w:p>
    <w:p w:rsidR="0063187C" w:rsidRDefault="0063187C" w:rsidP="0063187C">
      <w:r>
        <w:t xml:space="preserve">* A </w:t>
      </w:r>
      <w:r w:rsidR="006F238A">
        <w:t>pr</w:t>
      </w:r>
      <w:r w:rsidR="002C5CC9">
        <w:t>ivate</w:t>
      </w:r>
      <w:r w:rsidR="006F238A">
        <w:t xml:space="preserve"> data </w:t>
      </w:r>
      <w:proofErr w:type="gramStart"/>
      <w:r>
        <w:t>member</w:t>
      </w:r>
      <w:r w:rsidR="006F238A">
        <w:t xml:space="preserve"> </w:t>
      </w:r>
      <w:r>
        <w:t xml:space="preserve"> for</w:t>
      </w:r>
      <w:proofErr w:type="gramEnd"/>
      <w:r>
        <w:t xml:space="preserve"> the name of the ship (a string)</w:t>
      </w:r>
    </w:p>
    <w:p w:rsidR="0063187C" w:rsidRDefault="0063187C" w:rsidP="0063187C">
      <w:r>
        <w:t xml:space="preserve">* A </w:t>
      </w:r>
      <w:r w:rsidR="006F238A">
        <w:t xml:space="preserve">protected data </w:t>
      </w:r>
      <w:proofErr w:type="gramStart"/>
      <w:r>
        <w:t xml:space="preserve">member </w:t>
      </w:r>
      <w:r w:rsidR="006F238A">
        <w:t xml:space="preserve"> </w:t>
      </w:r>
      <w:r>
        <w:t>for</w:t>
      </w:r>
      <w:proofErr w:type="gramEnd"/>
      <w:r>
        <w:t xml:space="preserve"> the year that the ship was built (a string)</w:t>
      </w:r>
    </w:p>
    <w:p w:rsidR="0063187C" w:rsidRDefault="0063187C" w:rsidP="0063187C">
      <w:r>
        <w:t xml:space="preserve">* A constructor </w:t>
      </w:r>
      <w:r w:rsidR="00FF3B4E">
        <w:t xml:space="preserve">that </w:t>
      </w:r>
      <w:r w:rsidR="00DA0526">
        <w:t xml:space="preserve">has 2 parameters and uses them to </w:t>
      </w:r>
      <w:r w:rsidR="00FF3B4E">
        <w:t xml:space="preserve">initialize </w:t>
      </w:r>
      <w:r w:rsidR="00DA0526">
        <w:t xml:space="preserve">the </w:t>
      </w:r>
      <w:r w:rsidR="00FF3B4E">
        <w:t>name and year.</w:t>
      </w:r>
    </w:p>
    <w:p w:rsidR="0063187C" w:rsidRDefault="006F238A" w:rsidP="0063187C">
      <w:r>
        <w:t xml:space="preserve">* A </w:t>
      </w:r>
      <w:r w:rsidR="00DB26E3">
        <w:t xml:space="preserve">public (or protected) </w:t>
      </w:r>
      <w:r w:rsidR="0063187C">
        <w:t xml:space="preserve">p r </w:t>
      </w:r>
      <w:proofErr w:type="spellStart"/>
      <w:r w:rsidR="0063187C">
        <w:t>i</w:t>
      </w:r>
      <w:proofErr w:type="spellEnd"/>
      <w:r w:rsidR="0063187C">
        <w:t xml:space="preserve"> n </w:t>
      </w:r>
      <w:proofErr w:type="gramStart"/>
      <w:r w:rsidR="0063187C">
        <w:t>t  function</w:t>
      </w:r>
      <w:proofErr w:type="gramEnd"/>
      <w:r w:rsidR="0063187C">
        <w:t xml:space="preserve"> that displays the ship s name and the year it was built.</w:t>
      </w:r>
    </w:p>
    <w:p w:rsidR="00B13C38" w:rsidRDefault="00B13C38" w:rsidP="0063187C"/>
    <w:p w:rsidR="0063187C" w:rsidRDefault="00687A78" w:rsidP="0063187C">
      <w:r w:rsidRPr="00687A78">
        <w:rPr>
          <w:b/>
        </w:rPr>
        <w:t>b)</w:t>
      </w:r>
      <w:r>
        <w:t xml:space="preserve"> </w:t>
      </w:r>
      <w:r w:rsidR="00B13C38">
        <w:t xml:space="preserve">Design </w:t>
      </w:r>
      <w:proofErr w:type="gramStart"/>
      <w:r w:rsidR="00B13C38">
        <w:t xml:space="preserve">a  </w:t>
      </w:r>
      <w:proofErr w:type="spellStart"/>
      <w:r w:rsidR="00B13C38">
        <w:t>Cr</w:t>
      </w:r>
      <w:r w:rsidR="0063187C">
        <w:t>uiseShip</w:t>
      </w:r>
      <w:proofErr w:type="spellEnd"/>
      <w:proofErr w:type="gramEnd"/>
      <w:r w:rsidR="0063187C">
        <w:t xml:space="preserve">  class that is derived </w:t>
      </w:r>
      <w:r w:rsidR="00B13C38">
        <w:t xml:space="preserve">from the  Ship  class. </w:t>
      </w:r>
      <w:proofErr w:type="gramStart"/>
      <w:r w:rsidR="00B13C38">
        <w:t xml:space="preserve">The  </w:t>
      </w:r>
      <w:proofErr w:type="spellStart"/>
      <w:r w:rsidR="00B13C38">
        <w:t>Cr</w:t>
      </w:r>
      <w:r w:rsidR="0063187C">
        <w:t>uiseShip</w:t>
      </w:r>
      <w:proofErr w:type="spellEnd"/>
      <w:proofErr w:type="gramEnd"/>
      <w:r w:rsidR="0063187C">
        <w:t xml:space="preserve">  class</w:t>
      </w:r>
    </w:p>
    <w:p w:rsidR="0063187C" w:rsidRDefault="0063187C" w:rsidP="0063187C">
      <w:r>
        <w:t>should have the following members:</w:t>
      </w:r>
    </w:p>
    <w:p w:rsidR="0063187C" w:rsidRDefault="0063187C" w:rsidP="0063187C">
      <w:r>
        <w:t xml:space="preserve">* A </w:t>
      </w:r>
      <w:r w:rsidR="006F238A">
        <w:t xml:space="preserve">data </w:t>
      </w:r>
      <w:proofErr w:type="gramStart"/>
      <w:r>
        <w:t xml:space="preserve">member </w:t>
      </w:r>
      <w:r w:rsidR="006F238A">
        <w:t xml:space="preserve"> </w:t>
      </w:r>
      <w:r>
        <w:t>for</w:t>
      </w:r>
      <w:proofErr w:type="gramEnd"/>
      <w:r>
        <w:t xml:space="preserve"> the maximum number of passengers (an  </w:t>
      </w:r>
      <w:proofErr w:type="spellStart"/>
      <w:r>
        <w:t>i</w:t>
      </w:r>
      <w:proofErr w:type="spellEnd"/>
      <w:r>
        <w:t xml:space="preserve"> n t )</w:t>
      </w:r>
    </w:p>
    <w:p w:rsidR="0063187C" w:rsidRDefault="0063187C" w:rsidP="0063187C">
      <w:r>
        <w:t xml:space="preserve">* A constructor </w:t>
      </w:r>
      <w:r w:rsidR="00FF3B4E">
        <w:t xml:space="preserve">that takes 3 parameters and calls base class’s constructor </w:t>
      </w:r>
      <w:r w:rsidR="006F238A">
        <w:t xml:space="preserve">with first two parameters in order </w:t>
      </w:r>
      <w:r w:rsidR="00FF3B4E">
        <w:t xml:space="preserve">to initialize name and year. </w:t>
      </w:r>
      <w:r w:rsidR="003411D6">
        <w:t xml:space="preserve">The third parameter initializes the maximum number of passengers. </w:t>
      </w:r>
    </w:p>
    <w:p w:rsidR="0063187C" w:rsidRDefault="0063187C" w:rsidP="0063187C">
      <w:r>
        <w:t xml:space="preserve">* A  </w:t>
      </w:r>
      <w:r w:rsidR="00DB26E3">
        <w:t xml:space="preserve">(public) </w:t>
      </w:r>
      <w:r>
        <w:t xml:space="preserve">p r </w:t>
      </w:r>
      <w:proofErr w:type="spellStart"/>
      <w:r>
        <w:t>i</w:t>
      </w:r>
      <w:proofErr w:type="spellEnd"/>
      <w:r>
        <w:t xml:space="preserve"> n t   function  that  overrides</w:t>
      </w:r>
      <w:r w:rsidR="006F238A">
        <w:t xml:space="preserve"> (or redefines)</w:t>
      </w:r>
      <w:r>
        <w:t xml:space="preserve">  the  p r </w:t>
      </w:r>
      <w:proofErr w:type="spellStart"/>
      <w:r>
        <w:t>i</w:t>
      </w:r>
      <w:proofErr w:type="spellEnd"/>
      <w:r>
        <w:t xml:space="preserve"> n t   function  in  the  base  class.  The</w:t>
      </w:r>
      <w:r w:rsidR="00DB26E3">
        <w:t xml:space="preserve"> </w:t>
      </w:r>
      <w:proofErr w:type="spellStart"/>
      <w:r w:rsidR="00FF3B4E">
        <w:t>Cr</w:t>
      </w:r>
      <w:r w:rsidR="003411D6">
        <w:t>uiseShip</w:t>
      </w:r>
      <w:proofErr w:type="spellEnd"/>
      <w:r w:rsidR="003411D6">
        <w:t xml:space="preserve">   class’</w:t>
      </w:r>
      <w:r>
        <w:t xml:space="preserve">s </w:t>
      </w:r>
      <w:proofErr w:type="gramStart"/>
      <w:r>
        <w:t>print  function</w:t>
      </w:r>
      <w:proofErr w:type="gramEnd"/>
      <w:r>
        <w:t xml:space="preserve">  shou</w:t>
      </w:r>
      <w:r w:rsidR="00FF3B4E">
        <w:t>ld display only  the  ship’</w:t>
      </w:r>
      <w:r>
        <w:t>s name</w:t>
      </w:r>
      <w:r w:rsidR="00B13C38">
        <w:t>, year</w:t>
      </w:r>
      <w:r>
        <w:t xml:space="preserve"> and  the</w:t>
      </w:r>
      <w:r w:rsidR="003411D6">
        <w:t xml:space="preserve"> </w:t>
      </w:r>
      <w:r>
        <w:t>maximum number of passengers.</w:t>
      </w:r>
      <w:r w:rsidR="00B13C38">
        <w:t xml:space="preserve"> This function should use the base class’s pr</w:t>
      </w:r>
      <w:r w:rsidR="003411D6">
        <w:t xml:space="preserve">int function to print the </w:t>
      </w:r>
      <w:r w:rsidR="00FF3B4E">
        <w:t>ship’</w:t>
      </w:r>
      <w:r w:rsidR="00B13C38">
        <w:t xml:space="preserve">s name and </w:t>
      </w:r>
      <w:proofErr w:type="gramStart"/>
      <w:r w:rsidR="00B13C38">
        <w:t xml:space="preserve">year </w:t>
      </w:r>
      <w:r w:rsidR="00FF3B4E">
        <w:t>.</w:t>
      </w:r>
      <w:proofErr w:type="gramEnd"/>
    </w:p>
    <w:p w:rsidR="00FF3B4E" w:rsidRDefault="00FF3B4E" w:rsidP="0063187C"/>
    <w:p w:rsidR="0063187C" w:rsidRDefault="00687A78" w:rsidP="0063187C">
      <w:r w:rsidRPr="00687A78">
        <w:rPr>
          <w:b/>
        </w:rPr>
        <w:t>c)</w:t>
      </w:r>
      <w:r>
        <w:t xml:space="preserve"> </w:t>
      </w:r>
      <w:r w:rsidR="00FF3B4E">
        <w:t xml:space="preserve">Design </w:t>
      </w:r>
      <w:proofErr w:type="gramStart"/>
      <w:r w:rsidR="00FF3B4E">
        <w:t xml:space="preserve">a  </w:t>
      </w:r>
      <w:proofErr w:type="spellStart"/>
      <w:r w:rsidR="00FF3B4E">
        <w:t>Car</w:t>
      </w:r>
      <w:r w:rsidR="0063187C">
        <w:t>goShip</w:t>
      </w:r>
      <w:proofErr w:type="spellEnd"/>
      <w:proofErr w:type="gramEnd"/>
      <w:r w:rsidR="0063187C">
        <w:t xml:space="preserve">  class that  is derived</w:t>
      </w:r>
      <w:r w:rsidR="00FF3B4E">
        <w:t xml:space="preserve"> from the  Ship  class. The  </w:t>
      </w:r>
      <w:proofErr w:type="spellStart"/>
      <w:r w:rsidR="00FF3B4E">
        <w:t>Car</w:t>
      </w:r>
      <w:r w:rsidR="0063187C">
        <w:t>goShip</w:t>
      </w:r>
      <w:proofErr w:type="spellEnd"/>
      <w:r w:rsidR="0063187C">
        <w:t xml:space="preserve">  class</w:t>
      </w:r>
    </w:p>
    <w:p w:rsidR="0063187C" w:rsidRDefault="0063187C" w:rsidP="0063187C">
      <w:r>
        <w:t>should have the following members:</w:t>
      </w:r>
    </w:p>
    <w:p w:rsidR="0063187C" w:rsidRDefault="0063187C" w:rsidP="0063187C">
      <w:r>
        <w:t xml:space="preserve">* A member variable for the cargo capacity in tonnage (an  </w:t>
      </w:r>
      <w:proofErr w:type="spellStart"/>
      <w:r>
        <w:t>i</w:t>
      </w:r>
      <w:proofErr w:type="spellEnd"/>
      <w:r>
        <w:t xml:space="preserve"> n t ).</w:t>
      </w:r>
    </w:p>
    <w:p w:rsidR="00FF3B4E" w:rsidRDefault="00FF3B4E" w:rsidP="0063187C">
      <w:r>
        <w:t>* A constructor that takes 3 parameters and calls base class’s constructor to initialize name and year.</w:t>
      </w:r>
      <w:r w:rsidR="003411D6">
        <w:t xml:space="preserve"> The third parameter initializes the cargo capacity.</w:t>
      </w:r>
    </w:p>
    <w:p w:rsidR="00527610" w:rsidRDefault="0063187C" w:rsidP="0063187C">
      <w:r>
        <w:t>* A</w:t>
      </w:r>
      <w:r w:rsidR="00DB26E3">
        <w:t xml:space="preserve"> (</w:t>
      </w:r>
      <w:proofErr w:type="gramStart"/>
      <w:r w:rsidR="00DB26E3">
        <w:t>public)</w:t>
      </w:r>
      <w:r w:rsidR="00F5500E">
        <w:t xml:space="preserve">  </w:t>
      </w:r>
      <w:proofErr w:type="spellStart"/>
      <w:r w:rsidR="00F5500E">
        <w:t>setYear</w:t>
      </w:r>
      <w:proofErr w:type="spellEnd"/>
      <w:proofErr w:type="gramEnd"/>
      <w:r w:rsidR="00DB26E3">
        <w:t xml:space="preserve">   function  that</w:t>
      </w:r>
      <w:r w:rsidR="00442180">
        <w:t xml:space="preserve"> has a string</w:t>
      </w:r>
      <w:r w:rsidR="00F5500E">
        <w:t xml:space="preserve"> parameter.</w:t>
      </w:r>
      <w:r w:rsidR="00DB26E3">
        <w:t xml:space="preserve">  </w:t>
      </w:r>
      <w:r w:rsidR="00F5500E">
        <w:t xml:space="preserve">It will assign the parameter to the inherited data member year. Then it will </w:t>
      </w:r>
      <w:r w:rsidR="00DB26E3">
        <w:t>call</w:t>
      </w:r>
      <w:r w:rsidR="00442180">
        <w:t xml:space="preserve"> </w:t>
      </w:r>
      <w:r>
        <w:t xml:space="preserve">the </w:t>
      </w:r>
      <w:proofErr w:type="gramStart"/>
      <w:r w:rsidR="00DB26E3">
        <w:t xml:space="preserve">inherited </w:t>
      </w:r>
      <w:r>
        <w:t xml:space="preserve"> </w:t>
      </w:r>
      <w:r w:rsidRPr="00DB26E3">
        <w:rPr>
          <w:i/>
        </w:rPr>
        <w:t>p</w:t>
      </w:r>
      <w:proofErr w:type="gramEnd"/>
      <w:r w:rsidRPr="00DB26E3">
        <w:rPr>
          <w:i/>
        </w:rPr>
        <w:t xml:space="preserve"> r </w:t>
      </w:r>
      <w:proofErr w:type="spellStart"/>
      <w:r w:rsidRPr="00DB26E3">
        <w:rPr>
          <w:i/>
        </w:rPr>
        <w:t>i</w:t>
      </w:r>
      <w:proofErr w:type="spellEnd"/>
      <w:r w:rsidRPr="00DB26E3">
        <w:rPr>
          <w:i/>
        </w:rPr>
        <w:t xml:space="preserve"> n t</w:t>
      </w:r>
      <w:r w:rsidR="00DB26E3">
        <w:t xml:space="preserve">   function  in  the  derived</w:t>
      </w:r>
      <w:r>
        <w:t xml:space="preserve">  class.  The</w:t>
      </w:r>
      <w:r w:rsidR="00DB26E3">
        <w:t xml:space="preserve"> </w:t>
      </w:r>
      <w:proofErr w:type="spellStart"/>
      <w:r w:rsidR="00F5500E" w:rsidRPr="00442180">
        <w:rPr>
          <w:i/>
        </w:rPr>
        <w:t>setYear</w:t>
      </w:r>
      <w:proofErr w:type="spellEnd"/>
      <w:r>
        <w:t xml:space="preserve"> function should </w:t>
      </w:r>
      <w:r w:rsidR="00F5500E">
        <w:t xml:space="preserve">also display </w:t>
      </w:r>
      <w:r>
        <w:t xml:space="preserve">the </w:t>
      </w:r>
      <w:r w:rsidR="00DB26E3">
        <w:t>ship’</w:t>
      </w:r>
      <w:r>
        <w:t>s cargo capacity.</w:t>
      </w:r>
      <w:r w:rsidR="00FF3B4E">
        <w:t xml:space="preserve"> </w:t>
      </w:r>
      <w:del w:id="0" w:author="Adnan Khan" w:date="2018-11-12T11:58:00Z">
        <w:r w:rsidR="00FF3B4E" w:rsidDel="009C7171">
          <w:delText xml:space="preserve">This function should </w:delText>
        </w:r>
        <w:r w:rsidR="005A68C9" w:rsidDel="009C7171">
          <w:delText xml:space="preserve">not </w:delText>
        </w:r>
      </w:del>
      <w:del w:id="1" w:author="Adnan Khan" w:date="2018-11-12T11:45:00Z">
        <w:r w:rsidR="005A68C9" w:rsidDel="00B462B4">
          <w:delText xml:space="preserve">call </w:delText>
        </w:r>
        <w:r w:rsidR="00DB26E3" w:rsidDel="00B462B4">
          <w:delText>the base class’s print function</w:delText>
        </w:r>
      </w:del>
      <w:del w:id="2" w:author="Adnan Khan" w:date="2018-11-12T11:58:00Z">
        <w:r w:rsidR="00FF3B4E" w:rsidDel="009C7171">
          <w:delText>.</w:delText>
        </w:r>
      </w:del>
    </w:p>
    <w:p w:rsidR="009C7171" w:rsidRDefault="009C7171" w:rsidP="009C7171">
      <w:pPr>
        <w:rPr>
          <w:ins w:id="3" w:author="Adnan Khan" w:date="2018-11-12T11:58:00Z"/>
        </w:rPr>
      </w:pPr>
      <w:ins w:id="4" w:author="Adnan Khan" w:date="2018-11-12T11:58:00Z">
        <w:r>
          <w:t>*This class</w:t>
        </w:r>
        <w:r>
          <w:t xml:space="preserve"> shou</w:t>
        </w:r>
        <w:bookmarkStart w:id="5" w:name="_GoBack"/>
        <w:bookmarkEnd w:id="5"/>
        <w:r>
          <w:t>ld not define</w:t>
        </w:r>
        <w:r>
          <w:t xml:space="preserve"> (or redefine</w:t>
        </w:r>
        <w:r>
          <w:t xml:space="preserve">)  the  p r </w:t>
        </w:r>
        <w:proofErr w:type="spellStart"/>
        <w:r>
          <w:t>i</w:t>
        </w:r>
        <w:proofErr w:type="spellEnd"/>
        <w:r>
          <w:t xml:space="preserve"> n t   function</w:t>
        </w:r>
        <w:r w:rsidDel="00B462B4">
          <w:t xml:space="preserve"> </w:t>
        </w:r>
        <w:r>
          <w:t>.</w:t>
        </w:r>
      </w:ins>
    </w:p>
    <w:p w:rsidR="007429D1" w:rsidRDefault="007429D1" w:rsidP="007429D1"/>
    <w:p w:rsidR="007429D1" w:rsidRDefault="00687A78" w:rsidP="007429D1">
      <w:r w:rsidRPr="00687A78">
        <w:rPr>
          <w:b/>
        </w:rPr>
        <w:t>d)</w:t>
      </w:r>
      <w:r>
        <w:t xml:space="preserve"> </w:t>
      </w:r>
      <w:r w:rsidR="006F238A">
        <w:t xml:space="preserve">In </w:t>
      </w:r>
      <w:proofErr w:type="gramStart"/>
      <w:r w:rsidR="006F238A">
        <w:t>main(</w:t>
      </w:r>
      <w:proofErr w:type="gramEnd"/>
      <w:r w:rsidR="006F238A">
        <w:t xml:space="preserve">), create an object of </w:t>
      </w:r>
      <w:proofErr w:type="spellStart"/>
      <w:r w:rsidR="006F238A">
        <w:t>CruiseShip</w:t>
      </w:r>
      <w:proofErr w:type="spellEnd"/>
      <w:r w:rsidR="006F238A">
        <w:t xml:space="preserve"> and </w:t>
      </w:r>
      <w:proofErr w:type="spellStart"/>
      <w:r w:rsidR="006F238A">
        <w:t>CargoShip</w:t>
      </w:r>
      <w:proofErr w:type="spellEnd"/>
      <w:r w:rsidR="006F238A">
        <w:t xml:space="preserve">. Then call </w:t>
      </w:r>
      <w:proofErr w:type="spellStart"/>
      <w:r w:rsidR="00442180">
        <w:t>CruiseShip’s</w:t>
      </w:r>
      <w:proofErr w:type="spellEnd"/>
      <w:r w:rsidR="007429D1">
        <w:t xml:space="preserve"> print function</w:t>
      </w:r>
      <w:r w:rsidR="00442180">
        <w:t xml:space="preserve"> and </w:t>
      </w:r>
      <w:proofErr w:type="spellStart"/>
      <w:r w:rsidR="00442180">
        <w:t>CargoShip’s</w:t>
      </w:r>
      <w:proofErr w:type="spellEnd"/>
      <w:r w:rsidR="00442180">
        <w:t xml:space="preserve"> </w:t>
      </w:r>
      <w:proofErr w:type="spellStart"/>
      <w:r w:rsidR="00442180">
        <w:t>setYear</w:t>
      </w:r>
      <w:proofErr w:type="spellEnd"/>
      <w:r w:rsidR="00442180">
        <w:t xml:space="preserve"> function</w:t>
      </w:r>
      <w:r w:rsidR="007429D1">
        <w:t>.</w:t>
      </w:r>
    </w:p>
    <w:sectPr w:rsidR="00742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nan Khan">
    <w15:presenceInfo w15:providerId="None" w15:userId="Adnan K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7C"/>
    <w:rsid w:val="002C5CC9"/>
    <w:rsid w:val="003411D6"/>
    <w:rsid w:val="00442180"/>
    <w:rsid w:val="005A68C9"/>
    <w:rsid w:val="0063187C"/>
    <w:rsid w:val="00687A78"/>
    <w:rsid w:val="006F238A"/>
    <w:rsid w:val="007429D1"/>
    <w:rsid w:val="008866CA"/>
    <w:rsid w:val="009C7171"/>
    <w:rsid w:val="00B13C38"/>
    <w:rsid w:val="00B462B4"/>
    <w:rsid w:val="00DA0526"/>
    <w:rsid w:val="00DB26E3"/>
    <w:rsid w:val="00E33155"/>
    <w:rsid w:val="00F5500E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1551"/>
  <w15:docId w15:val="{2349B249-9C5E-46B6-B54C-F787B348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Khan</dc:creator>
  <cp:lastModifiedBy>Adnan Khan</cp:lastModifiedBy>
  <cp:revision>16</cp:revision>
  <dcterms:created xsi:type="dcterms:W3CDTF">2013-11-11T04:26:00Z</dcterms:created>
  <dcterms:modified xsi:type="dcterms:W3CDTF">2018-11-12T16:59:00Z</dcterms:modified>
</cp:coreProperties>
</file>