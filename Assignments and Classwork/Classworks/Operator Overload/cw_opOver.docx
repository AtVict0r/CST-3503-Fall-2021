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2CF" w:rsidRDefault="005C42CF" w:rsidP="005C42CF">
      <w:pPr>
        <w:pStyle w:val="ListParagraph"/>
        <w:numPr>
          <w:ilvl w:val="0"/>
          <w:numId w:val="1"/>
        </w:numPr>
      </w:pPr>
      <w:r>
        <w:t xml:space="preserve">Consider the given class </w:t>
      </w:r>
      <w:proofErr w:type="spellStart"/>
      <w:r>
        <w:t>FeetInches</w:t>
      </w:r>
      <w:proofErr w:type="spellEnd"/>
      <w:r>
        <w:t>:</w:t>
      </w:r>
    </w:p>
    <w:p w:rsidR="005C42CF" w:rsidRDefault="005C42CF" w:rsidP="005C42CF">
      <w:pPr>
        <w:pStyle w:val="ListParagraph"/>
      </w:pPr>
      <w:r>
        <w:t xml:space="preserve"> </w:t>
      </w:r>
    </w:p>
    <w:p w:rsidR="005C42CF" w:rsidRDefault="005C42CF" w:rsidP="005C42CF">
      <w:pPr>
        <w:pStyle w:val="ListParagraph"/>
        <w:ind w:left="1440"/>
      </w:pPr>
    </w:p>
    <w:p w:rsidR="005C42CF" w:rsidRDefault="005C42CF" w:rsidP="005C42CF">
      <w:pPr>
        <w:pStyle w:val="ListParagraph"/>
        <w:numPr>
          <w:ilvl w:val="1"/>
          <w:numId w:val="3"/>
        </w:numPr>
      </w:pPr>
      <w:r>
        <w:t xml:space="preserve">Complete the implementation for overloading </w:t>
      </w:r>
      <w:r w:rsidRPr="004871C1">
        <w:rPr>
          <w:i/>
        </w:rPr>
        <w:t>–</w:t>
      </w:r>
      <w:r>
        <w:t xml:space="preserve"> operator. </w:t>
      </w:r>
      <w:r w:rsidR="008836BF">
        <w:t>Create a new object whose data members will be the difference of this and parameter object</w:t>
      </w:r>
      <w:r w:rsidR="00D8029C">
        <w:t xml:space="preserve"> (e.g., </w:t>
      </w:r>
      <w:r w:rsidR="00D8029C" w:rsidRPr="006814CB">
        <w:rPr>
          <w:i/>
        </w:rPr>
        <w:t xml:space="preserve">feet </w:t>
      </w:r>
      <w:r w:rsidR="00D8029C" w:rsidRPr="006814CB">
        <w:t>member</w:t>
      </w:r>
      <w:r w:rsidR="00D8029C">
        <w:t xml:space="preserve"> of new object will be the difference between </w:t>
      </w:r>
      <w:r w:rsidR="00D8029C" w:rsidRPr="006814CB">
        <w:rPr>
          <w:i/>
        </w:rPr>
        <w:t xml:space="preserve">feet </w:t>
      </w:r>
      <w:r w:rsidR="00D8029C">
        <w:t xml:space="preserve">of this object and </w:t>
      </w:r>
      <w:r w:rsidR="00D8029C" w:rsidRPr="006814CB">
        <w:rPr>
          <w:i/>
        </w:rPr>
        <w:t xml:space="preserve">feet </w:t>
      </w:r>
      <w:r w:rsidR="00D8029C">
        <w:t>of parameter object</w:t>
      </w:r>
      <w:ins w:id="0" w:author="Adnan Khan" w:date="2016-11-02T11:44:00Z">
        <w:r w:rsidR="002D017A">
          <w:t xml:space="preserve">. Similarly, </w:t>
        </w:r>
        <w:r w:rsidR="002D017A">
          <w:rPr>
            <w:i/>
          </w:rPr>
          <w:t>inches</w:t>
        </w:r>
        <w:r w:rsidR="002D017A" w:rsidRPr="006814CB">
          <w:rPr>
            <w:i/>
          </w:rPr>
          <w:t xml:space="preserve"> </w:t>
        </w:r>
        <w:r w:rsidR="002D017A" w:rsidRPr="006814CB">
          <w:t>m</w:t>
        </w:r>
        <w:bookmarkStart w:id="1" w:name="_GoBack"/>
        <w:bookmarkEnd w:id="1"/>
        <w:r w:rsidR="002D017A" w:rsidRPr="006814CB">
          <w:t>ember</w:t>
        </w:r>
        <w:r w:rsidR="002D017A">
          <w:t xml:space="preserve"> of new object will be the difference between </w:t>
        </w:r>
        <w:r w:rsidR="002D017A">
          <w:rPr>
            <w:i/>
          </w:rPr>
          <w:t>inches</w:t>
        </w:r>
        <w:r w:rsidR="002D017A" w:rsidRPr="006814CB">
          <w:rPr>
            <w:i/>
          </w:rPr>
          <w:t xml:space="preserve"> </w:t>
        </w:r>
        <w:r w:rsidR="002D017A">
          <w:t xml:space="preserve">of this object and </w:t>
        </w:r>
        <w:r w:rsidR="002D017A">
          <w:rPr>
            <w:i/>
          </w:rPr>
          <w:t>inches</w:t>
        </w:r>
        <w:r w:rsidR="002D017A" w:rsidRPr="006814CB">
          <w:rPr>
            <w:i/>
          </w:rPr>
          <w:t xml:space="preserve"> </w:t>
        </w:r>
        <w:r w:rsidR="002D017A">
          <w:t>of parameter object</w:t>
        </w:r>
      </w:ins>
      <w:r w:rsidR="00D8029C">
        <w:t xml:space="preserve">). The function will return the new object. </w:t>
      </w:r>
    </w:p>
    <w:p w:rsidR="005C42CF" w:rsidRDefault="005C42CF" w:rsidP="005C42CF">
      <w:pPr>
        <w:pStyle w:val="ListParagraph"/>
      </w:pPr>
    </w:p>
    <w:p w:rsidR="006814CB" w:rsidRDefault="006814CB" w:rsidP="006814CB">
      <w:pPr>
        <w:pStyle w:val="ListParagraph"/>
        <w:numPr>
          <w:ilvl w:val="1"/>
          <w:numId w:val="3"/>
        </w:numPr>
      </w:pPr>
      <w:r>
        <w:t xml:space="preserve">Complete the implementation for overloading </w:t>
      </w:r>
      <w:r w:rsidRPr="004871C1">
        <w:rPr>
          <w:i/>
        </w:rPr>
        <w:t>&gt;</w:t>
      </w:r>
      <w:r>
        <w:t xml:space="preserve"> operator. Function compares this object with the parameter object. </w:t>
      </w:r>
      <w:r w:rsidR="00A20CE4">
        <w:t>It returns true if this object has a greater value and false otherwise.</w:t>
      </w:r>
    </w:p>
    <w:p w:rsidR="006814CB" w:rsidRDefault="006814CB" w:rsidP="006814CB">
      <w:pPr>
        <w:pStyle w:val="ListParagraph"/>
      </w:pPr>
    </w:p>
    <w:p w:rsidR="006814CB" w:rsidRDefault="006814CB" w:rsidP="006814CB">
      <w:pPr>
        <w:pStyle w:val="ListParagraph"/>
        <w:numPr>
          <w:ilvl w:val="0"/>
          <w:numId w:val="4"/>
        </w:numPr>
      </w:pPr>
      <w:r>
        <w:t xml:space="preserve">It first checks whether </w:t>
      </w:r>
      <w:r w:rsidRPr="006814CB">
        <w:rPr>
          <w:i/>
        </w:rPr>
        <w:t xml:space="preserve">feet </w:t>
      </w:r>
      <w:r w:rsidRPr="006814CB">
        <w:t>member</w:t>
      </w:r>
      <w:r>
        <w:t xml:space="preserve"> of this object is greater than parameter object. </w:t>
      </w:r>
    </w:p>
    <w:p w:rsidR="006814CB" w:rsidRDefault="006814CB" w:rsidP="006814CB">
      <w:pPr>
        <w:pStyle w:val="ListParagraph"/>
        <w:numPr>
          <w:ilvl w:val="0"/>
          <w:numId w:val="4"/>
        </w:numPr>
      </w:pPr>
      <w:r>
        <w:t xml:space="preserve">If </w:t>
      </w:r>
      <w:r w:rsidRPr="00A20CE4">
        <w:rPr>
          <w:i/>
        </w:rPr>
        <w:t>feet</w:t>
      </w:r>
      <w:r>
        <w:t xml:space="preserve"> members</w:t>
      </w:r>
      <w:r w:rsidR="00A20CE4">
        <w:t xml:space="preserve"> of this object and parameter object are equal, then it checks whether </w:t>
      </w:r>
      <w:r w:rsidR="00A20CE4">
        <w:rPr>
          <w:i/>
        </w:rPr>
        <w:t>inches</w:t>
      </w:r>
      <w:r w:rsidR="00A20CE4" w:rsidRPr="006814CB">
        <w:rPr>
          <w:i/>
        </w:rPr>
        <w:t xml:space="preserve"> </w:t>
      </w:r>
      <w:r w:rsidR="00A20CE4" w:rsidRPr="006814CB">
        <w:t>member</w:t>
      </w:r>
      <w:r w:rsidR="00A20CE4">
        <w:t xml:space="preserve"> of this object is greater than parameter object </w:t>
      </w:r>
      <w:r>
        <w:t xml:space="preserve"> </w:t>
      </w:r>
    </w:p>
    <w:p w:rsidR="006814CB" w:rsidRDefault="006814CB" w:rsidP="005C42CF">
      <w:pPr>
        <w:pStyle w:val="ListParagraph"/>
      </w:pPr>
    </w:p>
    <w:p w:rsidR="005C42CF" w:rsidRDefault="005C42CF" w:rsidP="008836BF">
      <w:pPr>
        <w:pStyle w:val="ListParagraph"/>
        <w:numPr>
          <w:ilvl w:val="1"/>
          <w:numId w:val="3"/>
        </w:numPr>
      </w:pPr>
      <w:r>
        <w:rPr>
          <w:rFonts w:eastAsiaTheme="minorHAnsi"/>
          <w:lang w:val="en-CA"/>
        </w:rPr>
        <w:t xml:space="preserve">In a </w:t>
      </w:r>
      <w:r w:rsidRPr="00F2649B">
        <w:rPr>
          <w:rFonts w:eastAsiaTheme="minorHAnsi"/>
          <w:i/>
          <w:lang w:val="en-CA"/>
        </w:rPr>
        <w:t>separate</w:t>
      </w:r>
      <w:r>
        <w:rPr>
          <w:rFonts w:eastAsiaTheme="minorHAnsi"/>
          <w:lang w:val="en-CA"/>
        </w:rPr>
        <w:t xml:space="preserve"> file, w</w:t>
      </w:r>
      <w:r w:rsidRPr="00D51CD5">
        <w:rPr>
          <w:rFonts w:eastAsiaTheme="minorHAnsi"/>
          <w:lang w:val="en-CA"/>
        </w:rPr>
        <w:t xml:space="preserve">rite a test </w:t>
      </w:r>
      <w:r>
        <w:rPr>
          <w:rFonts w:eastAsiaTheme="minorHAnsi"/>
          <w:lang w:val="en-CA"/>
        </w:rPr>
        <w:t xml:space="preserve">program </w:t>
      </w:r>
      <w:r w:rsidRPr="00D51CD5">
        <w:rPr>
          <w:rFonts w:eastAsiaTheme="minorHAnsi"/>
          <w:lang w:val="en-CA"/>
        </w:rPr>
        <w:t>(containing main method) that</w:t>
      </w:r>
      <w:r>
        <w:rPr>
          <w:rFonts w:eastAsiaTheme="minorHAnsi"/>
          <w:lang w:val="en-CA"/>
        </w:rPr>
        <w:t>:</w:t>
      </w:r>
    </w:p>
    <w:p w:rsidR="005C42CF" w:rsidRDefault="005C42CF" w:rsidP="005C42CF">
      <w:pPr>
        <w:pStyle w:val="ListParagraph"/>
        <w:numPr>
          <w:ilvl w:val="2"/>
          <w:numId w:val="3"/>
        </w:numPr>
      </w:pPr>
      <w:r>
        <w:t>Creates three objects.</w:t>
      </w:r>
    </w:p>
    <w:p w:rsidR="008836BF" w:rsidRDefault="005C42CF" w:rsidP="005C42CF">
      <w:pPr>
        <w:pStyle w:val="ListParagraph"/>
        <w:numPr>
          <w:ilvl w:val="2"/>
          <w:numId w:val="3"/>
        </w:numPr>
      </w:pPr>
      <w:r>
        <w:t>Subtracts the two objects and assigns the difference to third object.</w:t>
      </w:r>
    </w:p>
    <w:p w:rsidR="008836BF" w:rsidRDefault="008836BF" w:rsidP="008836BF">
      <w:pPr>
        <w:pStyle w:val="ListParagraph"/>
        <w:numPr>
          <w:ilvl w:val="2"/>
          <w:numId w:val="3"/>
        </w:numPr>
      </w:pPr>
      <w:r>
        <w:t>Prints the data members of the third object</w:t>
      </w:r>
    </w:p>
    <w:p w:rsidR="00A20CE4" w:rsidRDefault="00A20CE4" w:rsidP="008836BF">
      <w:pPr>
        <w:pStyle w:val="ListParagraph"/>
        <w:numPr>
          <w:ilvl w:val="2"/>
          <w:numId w:val="3"/>
        </w:numPr>
      </w:pPr>
      <w:r>
        <w:t>Compares the first with second object using &gt; operator and prints the result.</w:t>
      </w:r>
    </w:p>
    <w:p w:rsidR="005C42CF" w:rsidRDefault="005C42CF" w:rsidP="008836BF">
      <w:pPr>
        <w:pStyle w:val="ListParagraph"/>
        <w:ind w:left="2160"/>
      </w:pPr>
      <w:r>
        <w:t xml:space="preserve">  </w:t>
      </w:r>
    </w:p>
    <w:p w:rsidR="00527610" w:rsidRPr="005C42CF" w:rsidRDefault="002D017A">
      <w:pPr>
        <w:rPr>
          <w:lang w:val="en-US"/>
        </w:rPr>
      </w:pPr>
    </w:p>
    <w:sectPr w:rsidR="00527610" w:rsidRPr="005C4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72063"/>
    <w:multiLevelType w:val="hybridMultilevel"/>
    <w:tmpl w:val="DF6A65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44133"/>
    <w:multiLevelType w:val="hybridMultilevel"/>
    <w:tmpl w:val="199CF2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A025B"/>
    <w:multiLevelType w:val="hybridMultilevel"/>
    <w:tmpl w:val="8A126A1C"/>
    <w:lvl w:ilvl="0" w:tplc="C8363856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nan Khan">
    <w15:presenceInfo w15:providerId="AD" w15:userId="S-1-5-21-2847350502-2986409175-3241821752-100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CF"/>
    <w:rsid w:val="002D017A"/>
    <w:rsid w:val="004871C1"/>
    <w:rsid w:val="005C42CF"/>
    <w:rsid w:val="006814CB"/>
    <w:rsid w:val="008836BF"/>
    <w:rsid w:val="008866CA"/>
    <w:rsid w:val="00A20CE4"/>
    <w:rsid w:val="00D8029C"/>
    <w:rsid w:val="00E3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FDF4E5-D3B7-40DF-AC0D-C4699BF0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2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1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7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 Khan</cp:lastModifiedBy>
  <cp:revision>7</cp:revision>
  <dcterms:created xsi:type="dcterms:W3CDTF">2014-03-19T04:39:00Z</dcterms:created>
  <dcterms:modified xsi:type="dcterms:W3CDTF">2016-11-02T15:45:00Z</dcterms:modified>
</cp:coreProperties>
</file>